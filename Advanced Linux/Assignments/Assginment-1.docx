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AA1" w:rsidRDefault="00337AA1" w:rsidP="00337AA1">
      <w:pPr>
        <w:pStyle w:val="Title"/>
        <w:jc w:val="center"/>
        <w:rPr>
          <w:ins w:id="0" w:author="Smarty bantu" w:date="2021-03-01T14:40:00Z"/>
          <w:b/>
          <w:sz w:val="144"/>
        </w:rPr>
        <w:pPrChange w:id="1" w:author="Smarty bantu" w:date="2021-03-01T14:40:00Z">
          <w:pPr>
            <w:pStyle w:val="Title"/>
          </w:pPr>
        </w:pPrChange>
      </w:pPr>
      <w:ins w:id="2" w:author="Smarty bantu" w:date="2021-03-01T14:40:00Z">
        <w:r w:rsidRPr="00337AA1">
          <w:rPr>
            <w:b/>
            <w:sz w:val="144"/>
            <w:rPrChange w:id="3" w:author="Smarty bantu" w:date="2021-03-01T14:40:00Z">
              <w:rPr/>
            </w:rPrChange>
          </w:rPr>
          <w:t>Advanced Linux</w:t>
        </w:r>
      </w:ins>
    </w:p>
    <w:p w:rsidR="00337AA1" w:rsidRDefault="00337AA1" w:rsidP="00337AA1"/>
    <w:p w:rsidR="00337AA1" w:rsidRDefault="00337AA1" w:rsidP="00337AA1">
      <w:pPr>
        <w:pStyle w:val="Title"/>
        <w:jc w:val="center"/>
        <w:pPrChange w:id="4" w:author="Smarty bantu" w:date="2021-03-01T14:40:00Z">
          <w:pPr>
            <w:pStyle w:val="Title"/>
          </w:pPr>
        </w:pPrChange>
      </w:pPr>
      <w:r w:rsidRPr="00337AA1">
        <w:rPr>
          <w:b/>
        </w:rPr>
        <w:t>Assignment</w:t>
      </w:r>
      <w:r>
        <w:t>-1</w:t>
      </w:r>
      <w:bookmarkStart w:id="5" w:name="_GoBack"/>
      <w:bookmarkEnd w:id="5"/>
    </w:p>
    <w:p w:rsidR="00337AA1" w:rsidRPr="00337AA1" w:rsidRDefault="00337AA1" w:rsidP="00337AA1">
      <w:pPr>
        <w:pStyle w:val="Title"/>
      </w:pPr>
      <w:r w:rsidRPr="00337AA1">
        <w:rPr>
          <w:b/>
        </w:rPr>
        <w:t>Title:</w:t>
      </w:r>
      <w:r>
        <w:t xml:space="preserve"> </w:t>
      </w:r>
      <w:r w:rsidRPr="00337AA1">
        <w:t>Linux File System and Windows File System, Difference</w:t>
      </w:r>
    </w:p>
    <w:p w:rsidR="00337AA1" w:rsidRPr="00337AA1" w:rsidRDefault="00337AA1" w:rsidP="00337AA1">
      <w:pPr>
        <w:rPr>
          <w:rPrChange w:id="6" w:author="Smarty bantu" w:date="2021-03-01T14:40:00Z">
            <w:rPr/>
          </w:rPrChange>
        </w:rPr>
      </w:pPr>
    </w:p>
    <w:p w:rsidR="00337AA1" w:rsidRDefault="00337AA1" w:rsidP="00337AA1">
      <w:pPr>
        <w:pStyle w:val="NormalWeb"/>
        <w:shd w:val="clear" w:color="auto" w:fill="FFFFFF"/>
        <w:spacing w:before="0" w:beforeAutospacing="0" w:after="360" w:afterAutospacing="0"/>
        <w:textAlignment w:val="baseline"/>
        <w:rPr>
          <w:rFonts w:ascii="Helvetica" w:hAnsi="Helvetica"/>
          <w:color w:val="404040"/>
          <w:sz w:val="36"/>
          <w:szCs w:val="20"/>
        </w:rPr>
      </w:pPr>
    </w:p>
    <w:p w:rsidR="00337AA1" w:rsidRPr="00337AA1" w:rsidRDefault="00337AA1" w:rsidP="00337AA1">
      <w:pPr>
        <w:pStyle w:val="NormalWeb"/>
        <w:shd w:val="clear" w:color="auto" w:fill="FFFFFF"/>
        <w:spacing w:before="0" w:beforeAutospacing="0" w:after="360" w:afterAutospacing="0"/>
        <w:textAlignment w:val="baseline"/>
        <w:rPr>
          <w:rFonts w:ascii="Helvetica" w:hAnsi="Helvetica"/>
          <w:color w:val="404040"/>
          <w:sz w:val="36"/>
          <w:szCs w:val="20"/>
        </w:rPr>
      </w:pPr>
      <w:r w:rsidRPr="00337AA1">
        <w:rPr>
          <w:rFonts w:ascii="Helvetica" w:hAnsi="Helvetica"/>
          <w:color w:val="404040"/>
          <w:sz w:val="36"/>
          <w:szCs w:val="20"/>
        </w:rPr>
        <w:t>Linux has two kinds of major partitions called data partitions and swap partitions. Because of the existence of swap partitions, you never run out of memory in Linux (like in windows).</w:t>
      </w:r>
    </w:p>
    <w:p w:rsidR="00337AA1" w:rsidRPr="00337AA1" w:rsidRDefault="00337AA1" w:rsidP="00337AA1">
      <w:pPr>
        <w:pStyle w:val="NormalWeb"/>
        <w:shd w:val="clear" w:color="auto" w:fill="FFFFFF"/>
        <w:spacing w:before="0" w:beforeAutospacing="0" w:after="360" w:afterAutospacing="0"/>
        <w:textAlignment w:val="baseline"/>
        <w:rPr>
          <w:rFonts w:ascii="Helvetica" w:hAnsi="Helvetica"/>
          <w:color w:val="404040"/>
          <w:sz w:val="36"/>
          <w:szCs w:val="20"/>
        </w:rPr>
      </w:pPr>
      <w:r w:rsidRPr="00337AA1">
        <w:rPr>
          <w:rFonts w:ascii="Helvetica" w:hAnsi="Helvetica"/>
          <w:color w:val="404040"/>
          <w:sz w:val="36"/>
          <w:szCs w:val="20"/>
        </w:rPr>
        <w:t>In terms of recovery tools, only a limited number of tools can be used on Windows, while there is a large number of UNIX based recovery tools available for Linux file systems.</w:t>
      </w: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r w:rsidRPr="00337AA1">
        <w:rPr>
          <w:rFonts w:ascii="Helvetica" w:hAnsi="Helvetica"/>
          <w:color w:val="404040"/>
          <w:sz w:val="36"/>
          <w:szCs w:val="20"/>
        </w:rPr>
        <w:t>Both </w:t>
      </w:r>
      <w:r w:rsidRPr="00337AA1">
        <w:rPr>
          <w:rStyle w:val="Strong"/>
          <w:rFonts w:ascii="inherit" w:hAnsi="inherit"/>
          <w:color w:val="404040"/>
          <w:sz w:val="36"/>
          <w:szCs w:val="20"/>
          <w:bdr w:val="none" w:sz="0" w:space="0" w:color="auto" w:frame="1"/>
        </w:rPr>
        <w:t>Windows</w:t>
      </w:r>
      <w:r w:rsidRPr="00337AA1">
        <w:rPr>
          <w:rFonts w:ascii="Helvetica" w:hAnsi="Helvetica"/>
          <w:color w:val="404040"/>
          <w:sz w:val="36"/>
          <w:szCs w:val="20"/>
        </w:rPr>
        <w:t> and </w:t>
      </w:r>
      <w:r w:rsidRPr="00337AA1">
        <w:rPr>
          <w:rStyle w:val="Strong"/>
          <w:rFonts w:ascii="inherit" w:hAnsi="inherit"/>
          <w:color w:val="404040"/>
          <w:sz w:val="36"/>
          <w:szCs w:val="20"/>
          <w:bdr w:val="none" w:sz="0" w:space="0" w:color="auto" w:frame="1"/>
        </w:rPr>
        <w:t>Linux</w:t>
      </w:r>
      <w:r w:rsidRPr="00337AA1">
        <w:rPr>
          <w:rFonts w:ascii="Helvetica" w:hAnsi="Helvetica"/>
          <w:color w:val="404040"/>
          <w:sz w:val="36"/>
          <w:szCs w:val="20"/>
        </w:rPr>
        <w:t> organize disk-based files into a hierarchy of directories. Such directories are usually called “</w:t>
      </w:r>
      <w:r w:rsidRPr="00337AA1">
        <w:rPr>
          <w:rStyle w:val="Strong"/>
          <w:rFonts w:ascii="inherit" w:hAnsi="inherit"/>
          <w:color w:val="404040"/>
          <w:sz w:val="36"/>
          <w:szCs w:val="20"/>
          <w:bdr w:val="none" w:sz="0" w:space="0" w:color="auto" w:frame="1"/>
        </w:rPr>
        <w:t>folders</w:t>
      </w:r>
      <w:r w:rsidRPr="00337AA1">
        <w:rPr>
          <w:rFonts w:ascii="Helvetica" w:hAnsi="Helvetica"/>
          <w:color w:val="404040"/>
          <w:sz w:val="36"/>
          <w:szCs w:val="20"/>
        </w:rPr>
        <w:t xml:space="preserve">” when viewed in a GUI. </w:t>
      </w: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r w:rsidRPr="00337AA1">
        <w:rPr>
          <w:rFonts w:ascii="Helvetica" w:hAnsi="Helvetica"/>
          <w:color w:val="404040"/>
          <w:sz w:val="36"/>
          <w:szCs w:val="20"/>
        </w:rPr>
        <w:t>One whole hierarchy is called a “</w:t>
      </w:r>
      <w:r w:rsidRPr="00337AA1">
        <w:rPr>
          <w:rStyle w:val="Strong"/>
          <w:rFonts w:ascii="inherit" w:hAnsi="inherit"/>
          <w:color w:val="404040"/>
          <w:sz w:val="36"/>
          <w:szCs w:val="20"/>
          <w:bdr w:val="none" w:sz="0" w:space="0" w:color="auto" w:frame="1"/>
        </w:rPr>
        <w:t>file system</w:t>
      </w:r>
      <w:r w:rsidRPr="00337AA1">
        <w:rPr>
          <w:rFonts w:ascii="Helvetica" w:hAnsi="Helvetica"/>
          <w:color w:val="404040"/>
          <w:sz w:val="36"/>
          <w:szCs w:val="20"/>
        </w:rPr>
        <w:t xml:space="preserve">” on both platforms. </w:t>
      </w: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r w:rsidRPr="00337AA1">
        <w:rPr>
          <w:rFonts w:ascii="Helvetica" w:hAnsi="Helvetica"/>
          <w:color w:val="404040"/>
          <w:sz w:val="36"/>
          <w:szCs w:val="20"/>
        </w:rPr>
        <w:t>The architecture of Windows and Linux file systems is similar in some points, but diverges greatly when tools are considered. Here’s a quick comparison.</w:t>
      </w:r>
    </w:p>
    <w:p w:rsidR="00337AA1" w:rsidRP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r w:rsidRPr="00337AA1">
        <w:rPr>
          <w:rFonts w:ascii="Helvetica" w:hAnsi="Helvetica"/>
          <w:color w:val="404040"/>
          <w:sz w:val="36"/>
          <w:szCs w:val="20"/>
        </w:rPr>
        <w:lastRenderedPageBreak/>
        <w:t>On hardware derived from </w:t>
      </w:r>
      <w:r w:rsidRPr="00337AA1">
        <w:rPr>
          <w:rStyle w:val="Strong"/>
          <w:rFonts w:ascii="inherit" w:hAnsi="inherit"/>
          <w:color w:val="404040"/>
          <w:sz w:val="36"/>
          <w:szCs w:val="20"/>
          <w:bdr w:val="none" w:sz="0" w:space="0" w:color="auto" w:frame="1"/>
        </w:rPr>
        <w:t>Intel</w:t>
      </w:r>
      <w:r w:rsidRPr="00337AA1">
        <w:rPr>
          <w:rFonts w:ascii="Helvetica" w:hAnsi="Helvetica"/>
          <w:color w:val="404040"/>
          <w:sz w:val="36"/>
          <w:szCs w:val="20"/>
        </w:rPr>
        <w:t> or </w:t>
      </w:r>
      <w:r w:rsidRPr="00337AA1">
        <w:rPr>
          <w:rStyle w:val="Strong"/>
          <w:rFonts w:ascii="inherit" w:hAnsi="inherit"/>
          <w:color w:val="404040"/>
          <w:sz w:val="36"/>
          <w:szCs w:val="20"/>
          <w:bdr w:val="none" w:sz="0" w:space="0" w:color="auto" w:frame="1"/>
        </w:rPr>
        <w:t>IBM</w:t>
      </w:r>
      <w:r w:rsidRPr="00337AA1">
        <w:rPr>
          <w:rFonts w:ascii="Helvetica" w:hAnsi="Helvetica"/>
          <w:color w:val="404040"/>
          <w:sz w:val="36"/>
          <w:szCs w:val="20"/>
        </w:rPr>
        <w:t> PCs, both </w:t>
      </w:r>
      <w:r w:rsidRPr="00337AA1">
        <w:rPr>
          <w:rStyle w:val="Strong"/>
          <w:rFonts w:ascii="inherit" w:hAnsi="inherit"/>
          <w:color w:val="404040"/>
          <w:sz w:val="36"/>
          <w:szCs w:val="20"/>
          <w:bdr w:val="none" w:sz="0" w:space="0" w:color="auto" w:frame="1"/>
        </w:rPr>
        <w:t>Windows</w:t>
      </w:r>
      <w:r w:rsidRPr="00337AA1">
        <w:rPr>
          <w:rFonts w:ascii="Helvetica" w:hAnsi="Helvetica"/>
          <w:color w:val="404040"/>
          <w:sz w:val="36"/>
          <w:szCs w:val="20"/>
        </w:rPr>
        <w:t> and </w:t>
      </w:r>
      <w:r w:rsidRPr="00337AA1">
        <w:rPr>
          <w:rStyle w:val="Strong"/>
          <w:rFonts w:ascii="inherit" w:hAnsi="inherit"/>
          <w:color w:val="404040"/>
          <w:sz w:val="36"/>
          <w:szCs w:val="20"/>
          <w:bdr w:val="none" w:sz="0" w:space="0" w:color="auto" w:frame="1"/>
        </w:rPr>
        <w:t>Linux</w:t>
      </w:r>
      <w:r w:rsidRPr="00337AA1">
        <w:rPr>
          <w:rFonts w:ascii="Helvetica" w:hAnsi="Helvetica"/>
          <w:color w:val="404040"/>
          <w:sz w:val="36"/>
          <w:szCs w:val="20"/>
        </w:rPr>
        <w:t> use the Master Block Record/ Master Boot Record (</w:t>
      </w:r>
      <w:r w:rsidRPr="00337AA1">
        <w:rPr>
          <w:rStyle w:val="Strong"/>
          <w:rFonts w:ascii="inherit" w:hAnsi="inherit"/>
          <w:color w:val="404040"/>
          <w:sz w:val="36"/>
          <w:szCs w:val="20"/>
          <w:bdr w:val="none" w:sz="0" w:space="0" w:color="auto" w:frame="1"/>
        </w:rPr>
        <w:t>MBR</w:t>
      </w:r>
      <w:r w:rsidRPr="00337AA1">
        <w:rPr>
          <w:rFonts w:ascii="Helvetica" w:hAnsi="Helvetica"/>
          <w:color w:val="404040"/>
          <w:sz w:val="36"/>
          <w:szCs w:val="20"/>
        </w:rPr>
        <w:t>). That is the bit of disk used to boot the operating system and to state whether the disk is partitioned or not. On both </w:t>
      </w:r>
      <w:r w:rsidRPr="00337AA1">
        <w:rPr>
          <w:rStyle w:val="Strong"/>
          <w:rFonts w:ascii="inherit" w:hAnsi="inherit"/>
          <w:color w:val="404040"/>
          <w:sz w:val="36"/>
          <w:szCs w:val="20"/>
          <w:bdr w:val="none" w:sz="0" w:space="0" w:color="auto" w:frame="1"/>
        </w:rPr>
        <w:t>Windows</w:t>
      </w:r>
      <w:r w:rsidRPr="00337AA1">
        <w:rPr>
          <w:rFonts w:ascii="Helvetica" w:hAnsi="Helvetica"/>
          <w:color w:val="404040"/>
          <w:sz w:val="36"/>
          <w:szCs w:val="20"/>
        </w:rPr>
        <w:t> and </w:t>
      </w:r>
      <w:r w:rsidRPr="00337AA1">
        <w:rPr>
          <w:rStyle w:val="Strong"/>
          <w:rFonts w:ascii="inherit" w:hAnsi="inherit"/>
          <w:color w:val="404040"/>
          <w:sz w:val="36"/>
          <w:szCs w:val="20"/>
          <w:bdr w:val="none" w:sz="0" w:space="0" w:color="auto" w:frame="1"/>
        </w:rPr>
        <w:t>Linux</w:t>
      </w:r>
      <w:r w:rsidRPr="00337AA1">
        <w:rPr>
          <w:rFonts w:ascii="Helvetica" w:hAnsi="Helvetica"/>
          <w:color w:val="404040"/>
          <w:sz w:val="36"/>
          <w:szCs w:val="20"/>
        </w:rPr>
        <w:t xml:space="preserve">, it is common to have at most one file system per partition. </w:t>
      </w: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p>
    <w:p w:rsidR="00337AA1" w:rsidRP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r w:rsidRPr="00337AA1">
        <w:rPr>
          <w:rFonts w:ascii="Helvetica" w:hAnsi="Helvetica"/>
          <w:color w:val="404040"/>
          <w:sz w:val="36"/>
          <w:szCs w:val="20"/>
        </w:rPr>
        <w:t>That is about the end of the similarity.</w:t>
      </w: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r w:rsidRPr="00337AA1">
        <w:rPr>
          <w:rFonts w:ascii="Helvetica" w:hAnsi="Helvetica"/>
          <w:color w:val="404040"/>
          <w:sz w:val="36"/>
          <w:szCs w:val="20"/>
        </w:rPr>
        <w:t>Each </w:t>
      </w:r>
      <w:r w:rsidRPr="00337AA1">
        <w:rPr>
          <w:rStyle w:val="Strong"/>
          <w:rFonts w:ascii="inherit" w:hAnsi="inherit"/>
          <w:color w:val="404040"/>
          <w:sz w:val="36"/>
          <w:szCs w:val="20"/>
          <w:bdr w:val="none" w:sz="0" w:space="0" w:color="auto" w:frame="1"/>
        </w:rPr>
        <w:t>Windows</w:t>
      </w:r>
      <w:r w:rsidRPr="00337AA1">
        <w:rPr>
          <w:rFonts w:ascii="Helvetica" w:hAnsi="Helvetica"/>
          <w:color w:val="404040"/>
          <w:sz w:val="36"/>
          <w:szCs w:val="20"/>
        </w:rPr>
        <w:t> file system gets a drive letter, like “C:”. On </w:t>
      </w:r>
      <w:r w:rsidRPr="00337AA1">
        <w:rPr>
          <w:rStyle w:val="Strong"/>
          <w:rFonts w:ascii="inherit" w:hAnsi="inherit"/>
          <w:color w:val="404040"/>
          <w:sz w:val="36"/>
          <w:szCs w:val="20"/>
          <w:bdr w:val="none" w:sz="0" w:space="0" w:color="auto" w:frame="1"/>
        </w:rPr>
        <w:t>Linux</w:t>
      </w:r>
      <w:r w:rsidRPr="00337AA1">
        <w:rPr>
          <w:rFonts w:ascii="Helvetica" w:hAnsi="Helvetica"/>
          <w:color w:val="404040"/>
          <w:sz w:val="36"/>
          <w:szCs w:val="20"/>
        </w:rPr>
        <w:t>, each file system gets a device, like /dev/hda1 (“hard disk A part 1”), which is represented as a file. Such a file is a device file (since a disk is a device), hence the “dev” part of the path name. Also, the device file is not an ordinary text file, it is a “</w:t>
      </w:r>
      <w:r w:rsidRPr="00337AA1">
        <w:rPr>
          <w:rStyle w:val="Strong"/>
          <w:rFonts w:ascii="inherit" w:hAnsi="inherit"/>
          <w:color w:val="404040"/>
          <w:sz w:val="36"/>
          <w:szCs w:val="20"/>
          <w:bdr w:val="none" w:sz="0" w:space="0" w:color="auto" w:frame="1"/>
        </w:rPr>
        <w:t>special file</w:t>
      </w:r>
      <w:r w:rsidRPr="00337AA1">
        <w:rPr>
          <w:rFonts w:ascii="Helvetica" w:hAnsi="Helvetica"/>
          <w:color w:val="404040"/>
          <w:sz w:val="36"/>
          <w:szCs w:val="20"/>
        </w:rPr>
        <w:t>.” Since disks are block devices (unlike a serial mouse), such a file is fully described as a “</w:t>
      </w:r>
      <w:r w:rsidRPr="00337AA1">
        <w:rPr>
          <w:rStyle w:val="Strong"/>
          <w:rFonts w:ascii="inherit" w:hAnsi="inherit"/>
          <w:color w:val="404040"/>
          <w:sz w:val="36"/>
          <w:szCs w:val="20"/>
          <w:bdr w:val="none" w:sz="0" w:space="0" w:color="auto" w:frame="1"/>
        </w:rPr>
        <w:t>block special device file</w:t>
      </w:r>
      <w:r w:rsidRPr="00337AA1">
        <w:rPr>
          <w:rFonts w:ascii="Helvetica" w:hAnsi="Helvetica"/>
          <w:color w:val="404040"/>
          <w:sz w:val="36"/>
          <w:szCs w:val="20"/>
        </w:rPr>
        <w:t>.” The numbered part of the path can be a little weird to get right; it’s best to be guided by documentation there or extract the right name from a report.</w:t>
      </w:r>
    </w:p>
    <w:p w:rsidR="00337AA1" w:rsidRP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r w:rsidRPr="00337AA1">
        <w:rPr>
          <w:rFonts w:ascii="Helvetica" w:hAnsi="Helvetica"/>
          <w:color w:val="404040"/>
          <w:sz w:val="36"/>
          <w:szCs w:val="20"/>
        </w:rPr>
        <w:t>On </w:t>
      </w:r>
      <w:r w:rsidRPr="00337AA1">
        <w:rPr>
          <w:rStyle w:val="Strong"/>
          <w:rFonts w:ascii="inherit" w:hAnsi="inherit"/>
          <w:color w:val="404040"/>
          <w:sz w:val="36"/>
          <w:szCs w:val="20"/>
          <w:bdr w:val="none" w:sz="0" w:space="0" w:color="auto" w:frame="1"/>
        </w:rPr>
        <w:t>Windows</w:t>
      </w:r>
      <w:r w:rsidRPr="00337AA1">
        <w:rPr>
          <w:rFonts w:ascii="Helvetica" w:hAnsi="Helvetica"/>
          <w:color w:val="404040"/>
          <w:sz w:val="36"/>
          <w:szCs w:val="20"/>
        </w:rPr>
        <w:t>, file systems can be </w:t>
      </w:r>
      <w:r w:rsidRPr="00337AA1">
        <w:rPr>
          <w:rStyle w:val="Strong"/>
          <w:rFonts w:ascii="inherit" w:hAnsi="inherit"/>
          <w:color w:val="404040"/>
          <w:sz w:val="36"/>
          <w:szCs w:val="20"/>
          <w:bdr w:val="none" w:sz="0" w:space="0" w:color="auto" w:frame="1"/>
        </w:rPr>
        <w:t>FAT16</w:t>
      </w:r>
      <w:r w:rsidRPr="00337AA1">
        <w:rPr>
          <w:rFonts w:ascii="Helvetica" w:hAnsi="Helvetica"/>
          <w:color w:val="404040"/>
          <w:sz w:val="36"/>
          <w:szCs w:val="20"/>
        </w:rPr>
        <w:t>, </w:t>
      </w:r>
      <w:r w:rsidRPr="00337AA1">
        <w:rPr>
          <w:rStyle w:val="Strong"/>
          <w:rFonts w:ascii="inherit" w:hAnsi="inherit"/>
          <w:color w:val="404040"/>
          <w:sz w:val="36"/>
          <w:szCs w:val="20"/>
          <w:bdr w:val="none" w:sz="0" w:space="0" w:color="auto" w:frame="1"/>
        </w:rPr>
        <w:t>FAT32</w:t>
      </w:r>
      <w:r w:rsidRPr="00337AA1">
        <w:rPr>
          <w:rFonts w:ascii="Helvetica" w:hAnsi="Helvetica"/>
          <w:color w:val="404040"/>
          <w:sz w:val="36"/>
          <w:szCs w:val="20"/>
        </w:rPr>
        <w:t> or </w:t>
      </w:r>
      <w:r w:rsidRPr="00337AA1">
        <w:rPr>
          <w:rStyle w:val="Strong"/>
          <w:rFonts w:ascii="inherit" w:hAnsi="inherit"/>
          <w:color w:val="404040"/>
          <w:sz w:val="36"/>
          <w:szCs w:val="20"/>
          <w:bdr w:val="none" w:sz="0" w:space="0" w:color="auto" w:frame="1"/>
        </w:rPr>
        <w:t>NTFS</w:t>
      </w:r>
      <w:r w:rsidRPr="00337AA1">
        <w:rPr>
          <w:rFonts w:ascii="Helvetica" w:hAnsi="Helvetica"/>
          <w:color w:val="404040"/>
          <w:sz w:val="36"/>
          <w:szCs w:val="20"/>
        </w:rPr>
        <w:t xml:space="preserve">, to name a few. </w:t>
      </w: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r w:rsidRPr="00337AA1">
        <w:rPr>
          <w:rFonts w:ascii="Helvetica" w:hAnsi="Helvetica"/>
          <w:color w:val="404040"/>
          <w:sz w:val="36"/>
          <w:szCs w:val="20"/>
        </w:rPr>
        <w:t>Recall </w:t>
      </w:r>
      <w:r w:rsidRPr="00337AA1">
        <w:rPr>
          <w:rStyle w:val="Strong"/>
          <w:rFonts w:ascii="inherit" w:hAnsi="inherit"/>
          <w:color w:val="404040"/>
          <w:sz w:val="36"/>
          <w:szCs w:val="20"/>
          <w:bdr w:val="none" w:sz="0" w:space="0" w:color="auto" w:frame="1"/>
        </w:rPr>
        <w:t>FAT16</w:t>
      </w:r>
      <w:r w:rsidRPr="00337AA1">
        <w:rPr>
          <w:rFonts w:ascii="Helvetica" w:hAnsi="Helvetica"/>
          <w:color w:val="404040"/>
          <w:sz w:val="36"/>
          <w:szCs w:val="20"/>
        </w:rPr>
        <w:t> is the ancient standard responsible for </w:t>
      </w:r>
      <w:r w:rsidRPr="00337AA1">
        <w:rPr>
          <w:rStyle w:val="Strong"/>
          <w:rFonts w:ascii="inherit" w:hAnsi="inherit"/>
          <w:color w:val="404040"/>
          <w:sz w:val="36"/>
          <w:szCs w:val="20"/>
          <w:bdr w:val="none" w:sz="0" w:space="0" w:color="auto" w:frame="1"/>
        </w:rPr>
        <w:t>Windows</w:t>
      </w:r>
      <w:r w:rsidRPr="00337AA1">
        <w:rPr>
          <w:rFonts w:ascii="Helvetica" w:hAnsi="Helvetica"/>
          <w:color w:val="404040"/>
          <w:sz w:val="36"/>
          <w:szCs w:val="20"/>
        </w:rPr>
        <w:t> file names with the “</w:t>
      </w:r>
      <w:r w:rsidRPr="00337AA1">
        <w:rPr>
          <w:rStyle w:val="Strong"/>
          <w:rFonts w:ascii="inherit" w:hAnsi="inherit"/>
          <w:color w:val="404040"/>
          <w:sz w:val="36"/>
          <w:szCs w:val="20"/>
          <w:bdr w:val="none" w:sz="0" w:space="0" w:color="auto" w:frame="1"/>
        </w:rPr>
        <w:t>8.3</w:t>
      </w:r>
      <w:r w:rsidRPr="00337AA1">
        <w:rPr>
          <w:rFonts w:ascii="Helvetica" w:hAnsi="Helvetica"/>
          <w:color w:val="404040"/>
          <w:sz w:val="36"/>
          <w:szCs w:val="20"/>
        </w:rPr>
        <w:t xml:space="preserve">” file name length restriction. </w:t>
      </w: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p>
    <w:p w:rsidR="00337AA1" w:rsidRP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r w:rsidRPr="00337AA1">
        <w:rPr>
          <w:rFonts w:ascii="Helvetica" w:hAnsi="Helvetica"/>
          <w:color w:val="404040"/>
          <w:sz w:val="36"/>
          <w:szCs w:val="20"/>
        </w:rPr>
        <w:t>On </w:t>
      </w:r>
      <w:r w:rsidRPr="00337AA1">
        <w:rPr>
          <w:rStyle w:val="Strong"/>
          <w:rFonts w:ascii="inherit" w:hAnsi="inherit"/>
          <w:color w:val="404040"/>
          <w:sz w:val="36"/>
          <w:szCs w:val="20"/>
          <w:bdr w:val="none" w:sz="0" w:space="0" w:color="auto" w:frame="1"/>
        </w:rPr>
        <w:t>Linux</w:t>
      </w:r>
      <w:r w:rsidRPr="00337AA1">
        <w:rPr>
          <w:rFonts w:ascii="Helvetica" w:hAnsi="Helvetica"/>
          <w:color w:val="404040"/>
          <w:sz w:val="36"/>
          <w:szCs w:val="20"/>
        </w:rPr>
        <w:t>, filesystems can be “</w:t>
      </w:r>
      <w:proofErr w:type="spellStart"/>
      <w:r w:rsidRPr="00337AA1">
        <w:rPr>
          <w:rStyle w:val="Strong"/>
          <w:rFonts w:ascii="inherit" w:hAnsi="inherit"/>
          <w:color w:val="404040"/>
          <w:sz w:val="36"/>
          <w:szCs w:val="20"/>
          <w:bdr w:val="none" w:sz="0" w:space="0" w:color="auto" w:frame="1"/>
        </w:rPr>
        <w:t>minix</w:t>
      </w:r>
      <w:proofErr w:type="spellEnd"/>
      <w:r w:rsidRPr="00337AA1">
        <w:rPr>
          <w:rFonts w:ascii="Helvetica" w:hAnsi="Helvetica"/>
          <w:color w:val="404040"/>
          <w:sz w:val="36"/>
          <w:szCs w:val="20"/>
        </w:rPr>
        <w:t>,” “</w:t>
      </w:r>
      <w:proofErr w:type="spellStart"/>
      <w:r w:rsidRPr="00337AA1">
        <w:rPr>
          <w:rStyle w:val="Strong"/>
          <w:rFonts w:ascii="inherit" w:hAnsi="inherit"/>
          <w:color w:val="404040"/>
          <w:sz w:val="36"/>
          <w:szCs w:val="20"/>
          <w:bdr w:val="none" w:sz="0" w:space="0" w:color="auto" w:frame="1"/>
        </w:rPr>
        <w:t>ext</w:t>
      </w:r>
      <w:proofErr w:type="spellEnd"/>
      <w:r w:rsidRPr="00337AA1">
        <w:rPr>
          <w:rFonts w:ascii="Helvetica" w:hAnsi="Helvetica"/>
          <w:color w:val="404040"/>
          <w:sz w:val="36"/>
          <w:szCs w:val="20"/>
        </w:rPr>
        <w:t>,” or “</w:t>
      </w:r>
      <w:r w:rsidRPr="00337AA1">
        <w:rPr>
          <w:rStyle w:val="Strong"/>
          <w:rFonts w:ascii="inherit" w:hAnsi="inherit"/>
          <w:color w:val="404040"/>
          <w:sz w:val="36"/>
          <w:szCs w:val="20"/>
          <w:bdr w:val="none" w:sz="0" w:space="0" w:color="auto" w:frame="1"/>
        </w:rPr>
        <w:t>ext2</w:t>
      </w:r>
      <w:r w:rsidRPr="00337AA1">
        <w:rPr>
          <w:rFonts w:ascii="Helvetica" w:hAnsi="Helvetica"/>
          <w:color w:val="404040"/>
          <w:sz w:val="36"/>
          <w:szCs w:val="20"/>
        </w:rPr>
        <w:t>,” to name a few. Also, “</w:t>
      </w:r>
      <w:proofErr w:type="spellStart"/>
      <w:r w:rsidRPr="00337AA1">
        <w:rPr>
          <w:rStyle w:val="Strong"/>
          <w:rFonts w:ascii="inherit" w:hAnsi="inherit"/>
          <w:color w:val="404040"/>
          <w:sz w:val="36"/>
          <w:szCs w:val="20"/>
          <w:bdr w:val="none" w:sz="0" w:space="0" w:color="auto" w:frame="1"/>
        </w:rPr>
        <w:t>minix</w:t>
      </w:r>
      <w:proofErr w:type="spellEnd"/>
      <w:r w:rsidRPr="00337AA1">
        <w:rPr>
          <w:rFonts w:ascii="Helvetica" w:hAnsi="Helvetica"/>
          <w:color w:val="404040"/>
          <w:sz w:val="36"/>
          <w:szCs w:val="20"/>
        </w:rPr>
        <w:t>” is an example of the ancient standard responsible for </w:t>
      </w:r>
      <w:r w:rsidRPr="00337AA1">
        <w:rPr>
          <w:rStyle w:val="Strong"/>
          <w:rFonts w:ascii="inherit" w:hAnsi="inherit"/>
          <w:color w:val="404040"/>
          <w:sz w:val="36"/>
          <w:szCs w:val="20"/>
          <w:bdr w:val="none" w:sz="0" w:space="0" w:color="auto" w:frame="1"/>
        </w:rPr>
        <w:t>UNIX</w:t>
      </w:r>
      <w:r w:rsidRPr="00337AA1">
        <w:rPr>
          <w:rFonts w:ascii="Helvetica" w:hAnsi="Helvetica"/>
          <w:color w:val="404040"/>
          <w:sz w:val="36"/>
          <w:szCs w:val="20"/>
        </w:rPr>
        <w:t> file names once being limited to 14 characters. Linux also has “</w:t>
      </w:r>
      <w:proofErr w:type="spellStart"/>
      <w:r w:rsidRPr="00337AA1">
        <w:rPr>
          <w:rStyle w:val="Strong"/>
          <w:rFonts w:ascii="inherit" w:hAnsi="inherit"/>
          <w:color w:val="404040"/>
          <w:sz w:val="36"/>
          <w:szCs w:val="20"/>
          <w:bdr w:val="none" w:sz="0" w:space="0" w:color="auto" w:frame="1"/>
        </w:rPr>
        <w:t>msdos</w:t>
      </w:r>
      <w:proofErr w:type="spellEnd"/>
      <w:r w:rsidRPr="00337AA1">
        <w:rPr>
          <w:rFonts w:ascii="Helvetica" w:hAnsi="Helvetica"/>
          <w:color w:val="404040"/>
          <w:sz w:val="36"/>
          <w:szCs w:val="20"/>
        </w:rPr>
        <w:t>” and “</w:t>
      </w:r>
      <w:proofErr w:type="spellStart"/>
      <w:r w:rsidRPr="00337AA1">
        <w:rPr>
          <w:rStyle w:val="Strong"/>
          <w:rFonts w:ascii="inherit" w:hAnsi="inherit"/>
          <w:color w:val="404040"/>
          <w:sz w:val="36"/>
          <w:szCs w:val="20"/>
          <w:bdr w:val="none" w:sz="0" w:space="0" w:color="auto" w:frame="1"/>
        </w:rPr>
        <w:t>vfat</w:t>
      </w:r>
      <w:proofErr w:type="spellEnd"/>
      <w:r w:rsidRPr="00337AA1">
        <w:rPr>
          <w:rFonts w:ascii="Helvetica" w:hAnsi="Helvetica"/>
          <w:color w:val="404040"/>
          <w:sz w:val="36"/>
          <w:szCs w:val="20"/>
        </w:rPr>
        <w:t>” file systems for compatibility with </w:t>
      </w:r>
      <w:r w:rsidRPr="00337AA1">
        <w:rPr>
          <w:rStyle w:val="Strong"/>
          <w:rFonts w:ascii="inherit" w:hAnsi="inherit"/>
          <w:color w:val="404040"/>
          <w:sz w:val="36"/>
          <w:szCs w:val="20"/>
          <w:bdr w:val="none" w:sz="0" w:space="0" w:color="auto" w:frame="1"/>
        </w:rPr>
        <w:t>Windows</w:t>
      </w:r>
      <w:r w:rsidRPr="00337AA1">
        <w:rPr>
          <w:rFonts w:ascii="Helvetica" w:hAnsi="Helvetica"/>
          <w:color w:val="404040"/>
          <w:sz w:val="36"/>
          <w:szCs w:val="20"/>
        </w:rPr>
        <w:t> and </w:t>
      </w:r>
      <w:r w:rsidRPr="00337AA1">
        <w:rPr>
          <w:rStyle w:val="Strong"/>
          <w:rFonts w:ascii="inherit" w:hAnsi="inherit"/>
          <w:color w:val="404040"/>
          <w:sz w:val="36"/>
          <w:szCs w:val="20"/>
          <w:bdr w:val="none" w:sz="0" w:space="0" w:color="auto" w:frame="1"/>
        </w:rPr>
        <w:t>DOS</w:t>
      </w:r>
      <w:r w:rsidRPr="00337AA1">
        <w:rPr>
          <w:rFonts w:ascii="Helvetica" w:hAnsi="Helvetica"/>
          <w:color w:val="404040"/>
          <w:sz w:val="36"/>
          <w:szCs w:val="20"/>
        </w:rPr>
        <w:t>, plus more.</w:t>
      </w:r>
    </w:p>
    <w:p w:rsidR="00337AA1" w:rsidRP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r w:rsidRPr="00337AA1">
        <w:rPr>
          <w:rFonts w:ascii="Helvetica" w:hAnsi="Helvetica"/>
          <w:color w:val="404040"/>
          <w:sz w:val="36"/>
          <w:szCs w:val="20"/>
        </w:rPr>
        <w:lastRenderedPageBreak/>
        <w:t>Windows uses </w:t>
      </w:r>
      <w:r w:rsidRPr="00337AA1">
        <w:rPr>
          <w:rStyle w:val="Strong"/>
          <w:rFonts w:ascii="inherit" w:hAnsi="inherit"/>
          <w:color w:val="404040"/>
          <w:sz w:val="36"/>
          <w:szCs w:val="20"/>
          <w:bdr w:val="none" w:sz="0" w:space="0" w:color="auto" w:frame="1"/>
        </w:rPr>
        <w:t>FORMAT.EXE</w:t>
      </w:r>
      <w:r w:rsidRPr="00337AA1">
        <w:rPr>
          <w:rFonts w:ascii="Helvetica" w:hAnsi="Helvetica"/>
          <w:color w:val="404040"/>
          <w:sz w:val="36"/>
          <w:szCs w:val="20"/>
        </w:rPr>
        <w:t> to format a disk. Linux uses “</w:t>
      </w:r>
      <w:proofErr w:type="spellStart"/>
      <w:r w:rsidRPr="00337AA1">
        <w:rPr>
          <w:rStyle w:val="Strong"/>
          <w:rFonts w:ascii="inherit" w:hAnsi="inherit"/>
          <w:color w:val="404040"/>
          <w:sz w:val="36"/>
          <w:szCs w:val="20"/>
          <w:bdr w:val="none" w:sz="0" w:space="0" w:color="auto" w:frame="1"/>
        </w:rPr>
        <w:t>mkfs</w:t>
      </w:r>
      <w:proofErr w:type="spellEnd"/>
      <w:r w:rsidRPr="00337AA1">
        <w:rPr>
          <w:rFonts w:ascii="Helvetica" w:hAnsi="Helvetica"/>
          <w:color w:val="404040"/>
          <w:sz w:val="36"/>
          <w:szCs w:val="20"/>
        </w:rPr>
        <w:t>” (“make file system”) in various specialist forms.</w:t>
      </w: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r w:rsidRPr="00337AA1">
        <w:rPr>
          <w:rFonts w:ascii="Helvetica" w:hAnsi="Helvetica"/>
          <w:color w:val="404040"/>
          <w:sz w:val="36"/>
          <w:szCs w:val="20"/>
        </w:rPr>
        <w:t>Each Windows file system has a File Allocation Table (</w:t>
      </w:r>
      <w:r w:rsidRPr="00337AA1">
        <w:rPr>
          <w:rStyle w:val="Strong"/>
          <w:rFonts w:ascii="inherit" w:hAnsi="inherit"/>
          <w:color w:val="404040"/>
          <w:sz w:val="36"/>
          <w:szCs w:val="20"/>
          <w:bdr w:val="none" w:sz="0" w:space="0" w:color="auto" w:frame="1"/>
        </w:rPr>
        <w:t>FAT</w:t>
      </w:r>
      <w:r w:rsidRPr="00337AA1">
        <w:rPr>
          <w:rFonts w:ascii="Helvetica" w:hAnsi="Helvetica"/>
          <w:color w:val="404040"/>
          <w:sz w:val="36"/>
          <w:szCs w:val="20"/>
        </w:rPr>
        <w:t>, </w:t>
      </w:r>
      <w:r w:rsidRPr="00337AA1">
        <w:rPr>
          <w:rStyle w:val="Strong"/>
          <w:rFonts w:ascii="inherit" w:hAnsi="inherit"/>
          <w:color w:val="404040"/>
          <w:sz w:val="36"/>
          <w:szCs w:val="20"/>
          <w:bdr w:val="none" w:sz="0" w:space="0" w:color="auto" w:frame="1"/>
        </w:rPr>
        <w:t>VFAT</w:t>
      </w:r>
      <w:r w:rsidRPr="00337AA1">
        <w:rPr>
          <w:rFonts w:ascii="Helvetica" w:hAnsi="Helvetica"/>
          <w:color w:val="404040"/>
          <w:sz w:val="36"/>
          <w:szCs w:val="20"/>
        </w:rPr>
        <w:t xml:space="preserve">, or similar) that states which disk blocks hold the topmost directory. </w:t>
      </w: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r w:rsidRPr="00337AA1">
        <w:rPr>
          <w:rFonts w:ascii="Helvetica" w:hAnsi="Helvetica"/>
          <w:color w:val="404040"/>
          <w:sz w:val="36"/>
          <w:szCs w:val="20"/>
        </w:rPr>
        <w:t>On </w:t>
      </w:r>
      <w:r w:rsidRPr="00337AA1">
        <w:rPr>
          <w:rStyle w:val="Strong"/>
          <w:rFonts w:ascii="inherit" w:hAnsi="inherit"/>
          <w:color w:val="404040"/>
          <w:sz w:val="36"/>
          <w:szCs w:val="20"/>
          <w:bdr w:val="none" w:sz="0" w:space="0" w:color="auto" w:frame="1"/>
        </w:rPr>
        <w:t>Linux</w:t>
      </w:r>
      <w:r w:rsidRPr="00337AA1">
        <w:rPr>
          <w:rFonts w:ascii="Helvetica" w:hAnsi="Helvetica"/>
          <w:color w:val="404040"/>
          <w:sz w:val="36"/>
          <w:szCs w:val="20"/>
        </w:rPr>
        <w:t>, the equivalent on most filesystems is the </w:t>
      </w:r>
      <w:r w:rsidRPr="00337AA1">
        <w:rPr>
          <w:rStyle w:val="Strong"/>
          <w:rFonts w:ascii="inherit" w:hAnsi="inherit"/>
          <w:color w:val="404040"/>
          <w:sz w:val="36"/>
          <w:szCs w:val="20"/>
          <w:bdr w:val="none" w:sz="0" w:space="0" w:color="auto" w:frame="1"/>
        </w:rPr>
        <w:t>superblock</w:t>
      </w:r>
      <w:r w:rsidRPr="00337AA1">
        <w:rPr>
          <w:rFonts w:ascii="Helvetica" w:hAnsi="Helvetica"/>
          <w:color w:val="404040"/>
          <w:sz w:val="36"/>
          <w:szCs w:val="20"/>
        </w:rPr>
        <w:t>. A </w:t>
      </w:r>
      <w:r w:rsidRPr="00337AA1">
        <w:rPr>
          <w:rStyle w:val="Strong"/>
          <w:rFonts w:ascii="inherit" w:hAnsi="inherit"/>
          <w:color w:val="404040"/>
          <w:sz w:val="36"/>
          <w:szCs w:val="20"/>
          <w:bdr w:val="none" w:sz="0" w:space="0" w:color="auto" w:frame="1"/>
        </w:rPr>
        <w:t>Linux</w:t>
      </w:r>
      <w:r w:rsidRPr="00337AA1">
        <w:rPr>
          <w:rFonts w:ascii="Helvetica" w:hAnsi="Helvetica"/>
          <w:color w:val="404040"/>
          <w:sz w:val="36"/>
          <w:szCs w:val="20"/>
        </w:rPr>
        <w:t> file system has multiple copies of the </w:t>
      </w:r>
      <w:r w:rsidRPr="00337AA1">
        <w:rPr>
          <w:rStyle w:val="Strong"/>
          <w:rFonts w:ascii="inherit" w:hAnsi="inherit"/>
          <w:color w:val="404040"/>
          <w:sz w:val="36"/>
          <w:szCs w:val="20"/>
          <w:bdr w:val="none" w:sz="0" w:space="0" w:color="auto" w:frame="1"/>
        </w:rPr>
        <w:t>superblock</w:t>
      </w:r>
      <w:r w:rsidRPr="00337AA1">
        <w:rPr>
          <w:rFonts w:ascii="Helvetica" w:hAnsi="Helvetica"/>
          <w:color w:val="404040"/>
          <w:sz w:val="36"/>
          <w:szCs w:val="20"/>
        </w:rPr>
        <w:t xml:space="preserve"> physically saved on the disk. This provides redundancy in case of a partial disk corruption. </w:t>
      </w: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r w:rsidRPr="00337AA1">
        <w:rPr>
          <w:rFonts w:ascii="Helvetica" w:hAnsi="Helvetica"/>
          <w:color w:val="404040"/>
          <w:sz w:val="36"/>
          <w:szCs w:val="20"/>
        </w:rPr>
        <w:t>The </w:t>
      </w:r>
      <w:r w:rsidRPr="00337AA1">
        <w:rPr>
          <w:rStyle w:val="Strong"/>
          <w:rFonts w:ascii="inherit" w:hAnsi="inherit"/>
          <w:color w:val="404040"/>
          <w:sz w:val="36"/>
          <w:szCs w:val="20"/>
          <w:bdr w:val="none" w:sz="0" w:space="0" w:color="auto" w:frame="1"/>
        </w:rPr>
        <w:t>superblock</w:t>
      </w:r>
      <w:r w:rsidRPr="00337AA1">
        <w:rPr>
          <w:rFonts w:ascii="Helvetica" w:hAnsi="Helvetica"/>
          <w:color w:val="404040"/>
          <w:sz w:val="36"/>
          <w:szCs w:val="20"/>
        </w:rPr>
        <w:t> is just about always in memory on </w:t>
      </w:r>
      <w:r w:rsidRPr="00337AA1">
        <w:rPr>
          <w:rStyle w:val="Strong"/>
          <w:rFonts w:ascii="inherit" w:hAnsi="inherit"/>
          <w:color w:val="404040"/>
          <w:sz w:val="36"/>
          <w:szCs w:val="20"/>
          <w:bdr w:val="none" w:sz="0" w:space="0" w:color="auto" w:frame="1"/>
        </w:rPr>
        <w:t>Linux</w:t>
      </w:r>
      <w:r w:rsidRPr="00337AA1">
        <w:rPr>
          <w:rFonts w:ascii="Helvetica" w:hAnsi="Helvetica"/>
          <w:color w:val="404040"/>
          <w:sz w:val="36"/>
          <w:szCs w:val="20"/>
        </w:rPr>
        <w:t>; that is not the case for ancient </w:t>
      </w:r>
      <w:r w:rsidRPr="00337AA1">
        <w:rPr>
          <w:rStyle w:val="Strong"/>
          <w:rFonts w:ascii="inherit" w:hAnsi="inherit"/>
          <w:color w:val="404040"/>
          <w:sz w:val="36"/>
          <w:szCs w:val="20"/>
          <w:bdr w:val="none" w:sz="0" w:space="0" w:color="auto" w:frame="1"/>
        </w:rPr>
        <w:t>DOS</w:t>
      </w:r>
      <w:r w:rsidRPr="00337AA1">
        <w:rPr>
          <w:rFonts w:ascii="Helvetica" w:hAnsi="Helvetica"/>
          <w:color w:val="404040"/>
          <w:sz w:val="36"/>
          <w:szCs w:val="20"/>
        </w:rPr>
        <w:t>-like file systems. There are no special restrictions on files placed in the topmost directory on </w:t>
      </w:r>
      <w:r w:rsidRPr="00337AA1">
        <w:rPr>
          <w:rStyle w:val="Strong"/>
          <w:rFonts w:ascii="inherit" w:hAnsi="inherit"/>
          <w:color w:val="404040"/>
          <w:sz w:val="36"/>
          <w:szCs w:val="20"/>
          <w:bdr w:val="none" w:sz="0" w:space="0" w:color="auto" w:frame="1"/>
        </w:rPr>
        <w:t>Linux</w:t>
      </w:r>
      <w:r w:rsidRPr="00337AA1">
        <w:rPr>
          <w:rFonts w:ascii="Helvetica" w:hAnsi="Helvetica"/>
          <w:color w:val="404040"/>
          <w:sz w:val="36"/>
          <w:szCs w:val="20"/>
        </w:rPr>
        <w:t>, either.</w:t>
      </w:r>
    </w:p>
    <w:p w:rsidR="00337AA1" w:rsidRP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p>
    <w:p w:rsidR="00337AA1" w:rsidRP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r w:rsidRPr="00337AA1">
        <w:rPr>
          <w:rFonts w:ascii="Helvetica" w:hAnsi="Helvetica"/>
          <w:color w:val="404040"/>
          <w:sz w:val="36"/>
          <w:szCs w:val="20"/>
        </w:rPr>
        <w:t>On </w:t>
      </w:r>
      <w:r w:rsidRPr="00337AA1">
        <w:rPr>
          <w:rStyle w:val="Strong"/>
          <w:rFonts w:ascii="inherit" w:hAnsi="inherit"/>
          <w:color w:val="404040"/>
          <w:sz w:val="36"/>
          <w:szCs w:val="20"/>
          <w:bdr w:val="none" w:sz="0" w:space="0" w:color="auto" w:frame="1"/>
        </w:rPr>
        <w:t>Windows</w:t>
      </w:r>
      <w:r w:rsidRPr="00337AA1">
        <w:rPr>
          <w:rFonts w:ascii="Helvetica" w:hAnsi="Helvetica"/>
          <w:color w:val="404040"/>
          <w:sz w:val="36"/>
          <w:szCs w:val="20"/>
        </w:rPr>
        <w:t xml:space="preserve">, there is one drive letter per mounted file system: for example, C: for C: and D: for </w:t>
      </w:r>
      <w:proofErr w:type="gramStart"/>
      <w:r w:rsidRPr="00337AA1">
        <w:rPr>
          <w:rFonts w:ascii="Helvetica" w:hAnsi="Helvetica"/>
          <w:color w:val="404040"/>
          <w:sz w:val="36"/>
          <w:szCs w:val="20"/>
        </w:rPr>
        <w:t>D:.</w:t>
      </w:r>
      <w:proofErr w:type="gramEnd"/>
      <w:r w:rsidRPr="00337AA1">
        <w:rPr>
          <w:rFonts w:ascii="Helvetica" w:hAnsi="Helvetica"/>
          <w:color w:val="404040"/>
          <w:sz w:val="36"/>
          <w:szCs w:val="20"/>
        </w:rPr>
        <w:t xml:space="preserve"> On </w:t>
      </w:r>
      <w:r w:rsidRPr="00337AA1">
        <w:rPr>
          <w:rStyle w:val="Strong"/>
          <w:rFonts w:ascii="inherit" w:hAnsi="inherit"/>
          <w:color w:val="404040"/>
          <w:sz w:val="36"/>
          <w:szCs w:val="20"/>
          <w:bdr w:val="none" w:sz="0" w:space="0" w:color="auto" w:frame="1"/>
        </w:rPr>
        <w:t>Linux</w:t>
      </w:r>
      <w:r w:rsidRPr="00337AA1">
        <w:rPr>
          <w:rFonts w:ascii="Helvetica" w:hAnsi="Helvetica"/>
          <w:color w:val="404040"/>
          <w:sz w:val="36"/>
          <w:szCs w:val="20"/>
        </w:rPr>
        <w:t> there are no drive letters, so one file system is mounted on “/” and all other file systems are mounted on subdirectories of “/.” This arrangement is like the little-used </w:t>
      </w:r>
      <w:r w:rsidRPr="00337AA1">
        <w:rPr>
          <w:rStyle w:val="Strong"/>
          <w:rFonts w:ascii="inherit" w:hAnsi="inherit"/>
          <w:color w:val="404040"/>
          <w:sz w:val="36"/>
          <w:szCs w:val="20"/>
          <w:bdr w:val="none" w:sz="0" w:space="0" w:color="auto" w:frame="1"/>
        </w:rPr>
        <w:t>MS-DOS</w:t>
      </w:r>
      <w:r w:rsidRPr="00337AA1">
        <w:rPr>
          <w:rFonts w:ascii="Helvetica" w:hAnsi="Helvetica"/>
          <w:color w:val="404040"/>
          <w:sz w:val="36"/>
          <w:szCs w:val="20"/>
        </w:rPr>
        <w:t> command </w:t>
      </w:r>
      <w:r w:rsidRPr="00337AA1">
        <w:rPr>
          <w:rStyle w:val="Strong"/>
          <w:rFonts w:ascii="inherit" w:hAnsi="inherit"/>
          <w:color w:val="404040"/>
          <w:sz w:val="36"/>
          <w:szCs w:val="20"/>
          <w:bdr w:val="none" w:sz="0" w:space="0" w:color="auto" w:frame="1"/>
        </w:rPr>
        <w:t>SUBST</w:t>
      </w:r>
      <w:r w:rsidRPr="00337AA1">
        <w:rPr>
          <w:rFonts w:ascii="Helvetica" w:hAnsi="Helvetica"/>
          <w:color w:val="404040"/>
          <w:sz w:val="36"/>
          <w:szCs w:val="20"/>
        </w:rPr>
        <w:t>, or the </w:t>
      </w:r>
      <w:r w:rsidRPr="00337AA1">
        <w:rPr>
          <w:rStyle w:val="Strong"/>
          <w:rFonts w:ascii="inherit" w:hAnsi="inherit"/>
          <w:color w:val="404040"/>
          <w:sz w:val="36"/>
          <w:szCs w:val="20"/>
          <w:bdr w:val="none" w:sz="0" w:space="0" w:color="auto" w:frame="1"/>
        </w:rPr>
        <w:t>NET USE</w:t>
      </w:r>
      <w:r w:rsidRPr="00337AA1">
        <w:rPr>
          <w:rFonts w:ascii="Helvetica" w:hAnsi="Helvetica"/>
          <w:color w:val="404040"/>
          <w:sz w:val="36"/>
          <w:szCs w:val="20"/>
        </w:rPr>
        <w:t> command that supports </w:t>
      </w:r>
      <w:proofErr w:type="gramStart"/>
      <w:r w:rsidRPr="00337AA1">
        <w:rPr>
          <w:rStyle w:val="Strong"/>
          <w:rFonts w:ascii="inherit" w:hAnsi="inherit"/>
          <w:color w:val="404040"/>
          <w:sz w:val="36"/>
          <w:szCs w:val="20"/>
          <w:bdr w:val="none" w:sz="0" w:space="0" w:color="auto" w:frame="1"/>
        </w:rPr>
        <w:t>Novell</w:t>
      </w:r>
      <w:r w:rsidRPr="00337AA1">
        <w:rPr>
          <w:rFonts w:ascii="Helvetica" w:hAnsi="Helvetica"/>
          <w:color w:val="404040"/>
          <w:sz w:val="36"/>
          <w:szCs w:val="20"/>
        </w:rPr>
        <w:t>‘</w:t>
      </w:r>
      <w:proofErr w:type="gramEnd"/>
      <w:r w:rsidRPr="00337AA1">
        <w:rPr>
          <w:rFonts w:ascii="Helvetica" w:hAnsi="Helvetica"/>
          <w:color w:val="404040"/>
          <w:sz w:val="36"/>
          <w:szCs w:val="20"/>
        </w:rPr>
        <w:t>s </w:t>
      </w:r>
      <w:r w:rsidRPr="00337AA1">
        <w:rPr>
          <w:rStyle w:val="Strong"/>
          <w:rFonts w:ascii="inherit" w:hAnsi="inherit"/>
          <w:color w:val="404040"/>
          <w:sz w:val="36"/>
          <w:szCs w:val="20"/>
          <w:bdr w:val="none" w:sz="0" w:space="0" w:color="auto" w:frame="1"/>
        </w:rPr>
        <w:t>NetWare</w:t>
      </w:r>
      <w:r w:rsidRPr="00337AA1">
        <w:rPr>
          <w:rFonts w:ascii="Helvetica" w:hAnsi="Helvetica"/>
          <w:color w:val="404040"/>
          <w:sz w:val="36"/>
          <w:szCs w:val="20"/>
        </w:rPr>
        <w:t>. The equivalent </w:t>
      </w:r>
      <w:r w:rsidRPr="00337AA1">
        <w:rPr>
          <w:rStyle w:val="Strong"/>
          <w:rFonts w:ascii="inherit" w:hAnsi="inherit"/>
          <w:color w:val="404040"/>
          <w:sz w:val="36"/>
          <w:szCs w:val="20"/>
          <w:bdr w:val="none" w:sz="0" w:space="0" w:color="auto" w:frame="1"/>
        </w:rPr>
        <w:t>Linux</w:t>
      </w:r>
      <w:r w:rsidRPr="00337AA1">
        <w:rPr>
          <w:rFonts w:ascii="Helvetica" w:hAnsi="Helvetica"/>
          <w:color w:val="404040"/>
          <w:sz w:val="36"/>
          <w:szCs w:val="20"/>
        </w:rPr>
        <w:t> command is “</w:t>
      </w:r>
      <w:r w:rsidRPr="00337AA1">
        <w:rPr>
          <w:rStyle w:val="Strong"/>
          <w:rFonts w:ascii="inherit" w:hAnsi="inherit"/>
          <w:color w:val="404040"/>
          <w:sz w:val="36"/>
          <w:szCs w:val="20"/>
          <w:bdr w:val="none" w:sz="0" w:space="0" w:color="auto" w:frame="1"/>
        </w:rPr>
        <w:t>mount</w:t>
      </w:r>
      <w:r w:rsidRPr="00337AA1">
        <w:rPr>
          <w:rFonts w:ascii="Helvetica" w:hAnsi="Helvetica"/>
          <w:color w:val="404040"/>
          <w:sz w:val="36"/>
          <w:szCs w:val="20"/>
        </w:rPr>
        <w:t>.”</w:t>
      </w: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r w:rsidRPr="00337AA1">
        <w:rPr>
          <w:rFonts w:ascii="Helvetica" w:hAnsi="Helvetica"/>
          <w:color w:val="404040"/>
          <w:sz w:val="36"/>
          <w:szCs w:val="20"/>
        </w:rPr>
        <w:t>You can see all this at work on </w:t>
      </w:r>
      <w:r w:rsidRPr="00337AA1">
        <w:rPr>
          <w:rStyle w:val="Strong"/>
          <w:rFonts w:ascii="inherit" w:hAnsi="inherit"/>
          <w:color w:val="404040"/>
          <w:sz w:val="36"/>
          <w:szCs w:val="20"/>
          <w:bdr w:val="none" w:sz="0" w:space="0" w:color="auto" w:frame="1"/>
        </w:rPr>
        <w:t>Linux</w:t>
      </w:r>
      <w:r w:rsidRPr="00337AA1">
        <w:rPr>
          <w:rFonts w:ascii="Helvetica" w:hAnsi="Helvetica"/>
          <w:color w:val="404040"/>
          <w:sz w:val="36"/>
          <w:szCs w:val="20"/>
        </w:rPr>
        <w:t>, but for some of it you need to be logged in as </w:t>
      </w:r>
      <w:r w:rsidRPr="00337AA1">
        <w:rPr>
          <w:rStyle w:val="Strong"/>
          <w:rFonts w:ascii="inherit" w:hAnsi="inherit"/>
          <w:color w:val="404040"/>
          <w:sz w:val="36"/>
          <w:szCs w:val="20"/>
          <w:bdr w:val="none" w:sz="0" w:space="0" w:color="auto" w:frame="1"/>
        </w:rPr>
        <w:t>root</w:t>
      </w:r>
      <w:r w:rsidRPr="00337AA1">
        <w:rPr>
          <w:rFonts w:ascii="Helvetica" w:hAnsi="Helvetica"/>
          <w:color w:val="404040"/>
          <w:sz w:val="36"/>
          <w:szCs w:val="20"/>
        </w:rPr>
        <w:t>. Type “</w:t>
      </w:r>
      <w:r w:rsidRPr="00337AA1">
        <w:rPr>
          <w:rStyle w:val="Strong"/>
          <w:rFonts w:ascii="inherit" w:hAnsi="inherit"/>
          <w:color w:val="404040"/>
          <w:sz w:val="36"/>
          <w:szCs w:val="20"/>
          <w:bdr w:val="none" w:sz="0" w:space="0" w:color="auto" w:frame="1"/>
        </w:rPr>
        <w:t>cat /</w:t>
      </w:r>
      <w:proofErr w:type="spellStart"/>
      <w:r w:rsidRPr="00337AA1">
        <w:rPr>
          <w:rStyle w:val="Strong"/>
          <w:rFonts w:ascii="inherit" w:hAnsi="inherit"/>
          <w:color w:val="404040"/>
          <w:sz w:val="36"/>
          <w:szCs w:val="20"/>
          <w:bdr w:val="none" w:sz="0" w:space="0" w:color="auto" w:frame="1"/>
        </w:rPr>
        <w:t>etc</w:t>
      </w:r>
      <w:proofErr w:type="spellEnd"/>
      <w:r w:rsidRPr="00337AA1">
        <w:rPr>
          <w:rStyle w:val="Strong"/>
          <w:rFonts w:ascii="inherit" w:hAnsi="inherit"/>
          <w:color w:val="404040"/>
          <w:sz w:val="36"/>
          <w:szCs w:val="20"/>
          <w:bdr w:val="none" w:sz="0" w:space="0" w:color="auto" w:frame="1"/>
        </w:rPr>
        <w:t>/</w:t>
      </w:r>
      <w:proofErr w:type="spellStart"/>
      <w:r w:rsidRPr="00337AA1">
        <w:rPr>
          <w:rStyle w:val="Strong"/>
          <w:rFonts w:ascii="inherit" w:hAnsi="inherit"/>
          <w:color w:val="404040"/>
          <w:sz w:val="36"/>
          <w:szCs w:val="20"/>
          <w:bdr w:val="none" w:sz="0" w:space="0" w:color="auto" w:frame="1"/>
        </w:rPr>
        <w:t>fstab</w:t>
      </w:r>
      <w:proofErr w:type="spellEnd"/>
      <w:r w:rsidRPr="00337AA1">
        <w:rPr>
          <w:rFonts w:ascii="Helvetica" w:hAnsi="Helvetica"/>
          <w:color w:val="404040"/>
          <w:sz w:val="36"/>
          <w:szCs w:val="20"/>
        </w:rPr>
        <w:t>” to see all the mountable devices, including floppy disks and CD players. Type “</w:t>
      </w:r>
      <w:proofErr w:type="spellStart"/>
      <w:r w:rsidRPr="00337AA1">
        <w:rPr>
          <w:rStyle w:val="Strong"/>
          <w:rFonts w:ascii="inherit" w:hAnsi="inherit"/>
          <w:color w:val="404040"/>
          <w:sz w:val="36"/>
          <w:szCs w:val="20"/>
          <w:bdr w:val="none" w:sz="0" w:space="0" w:color="auto" w:frame="1"/>
        </w:rPr>
        <w:t>df</w:t>
      </w:r>
      <w:proofErr w:type="spellEnd"/>
      <w:r w:rsidRPr="00337AA1">
        <w:rPr>
          <w:rFonts w:ascii="Helvetica" w:hAnsi="Helvetica"/>
          <w:color w:val="404040"/>
          <w:sz w:val="36"/>
          <w:szCs w:val="20"/>
        </w:rPr>
        <w:t xml:space="preserve">” to see the devices currently mounted, and their free space. </w:t>
      </w:r>
    </w:p>
    <w:p w:rsid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r w:rsidRPr="00337AA1">
        <w:rPr>
          <w:rFonts w:ascii="Helvetica" w:hAnsi="Helvetica"/>
          <w:color w:val="404040"/>
          <w:sz w:val="36"/>
          <w:szCs w:val="20"/>
        </w:rPr>
        <w:t>In the usual case you can even see the </w:t>
      </w:r>
      <w:r w:rsidRPr="00337AA1">
        <w:rPr>
          <w:rStyle w:val="Strong"/>
          <w:rFonts w:ascii="inherit" w:hAnsi="inherit"/>
          <w:color w:val="404040"/>
          <w:sz w:val="36"/>
          <w:szCs w:val="20"/>
          <w:bdr w:val="none" w:sz="0" w:space="0" w:color="auto" w:frame="1"/>
        </w:rPr>
        <w:t>superblock</w:t>
      </w:r>
      <w:r w:rsidRPr="00337AA1">
        <w:rPr>
          <w:rFonts w:ascii="Helvetica" w:hAnsi="Helvetica"/>
          <w:color w:val="404040"/>
          <w:sz w:val="36"/>
          <w:szCs w:val="20"/>
        </w:rPr>
        <w:t>: try “</w:t>
      </w:r>
      <w:r w:rsidRPr="00337AA1">
        <w:rPr>
          <w:rStyle w:val="Strong"/>
          <w:rFonts w:ascii="inherit" w:hAnsi="inherit"/>
          <w:color w:val="404040"/>
          <w:sz w:val="36"/>
          <w:szCs w:val="20"/>
          <w:bdr w:val="none" w:sz="0" w:space="0" w:color="auto" w:frame="1"/>
        </w:rPr>
        <w:t>/</w:t>
      </w:r>
      <w:proofErr w:type="spellStart"/>
      <w:r w:rsidRPr="00337AA1">
        <w:rPr>
          <w:rStyle w:val="Strong"/>
          <w:rFonts w:ascii="inherit" w:hAnsi="inherit"/>
          <w:color w:val="404040"/>
          <w:sz w:val="36"/>
          <w:szCs w:val="20"/>
          <w:bdr w:val="none" w:sz="0" w:space="0" w:color="auto" w:frame="1"/>
        </w:rPr>
        <w:t>sbin</w:t>
      </w:r>
      <w:proofErr w:type="spellEnd"/>
      <w:r w:rsidRPr="00337AA1">
        <w:rPr>
          <w:rStyle w:val="Strong"/>
          <w:rFonts w:ascii="inherit" w:hAnsi="inherit"/>
          <w:color w:val="404040"/>
          <w:sz w:val="36"/>
          <w:szCs w:val="20"/>
          <w:bdr w:val="none" w:sz="0" w:space="0" w:color="auto" w:frame="1"/>
        </w:rPr>
        <w:t>/dumpe2fs /dev/hda1</w:t>
      </w:r>
      <w:r w:rsidRPr="00337AA1">
        <w:rPr>
          <w:rFonts w:ascii="Helvetica" w:hAnsi="Helvetica"/>
          <w:color w:val="404040"/>
          <w:sz w:val="36"/>
          <w:szCs w:val="20"/>
        </w:rPr>
        <w:t>” where </w:t>
      </w:r>
      <w:r w:rsidRPr="00337AA1">
        <w:rPr>
          <w:rStyle w:val="Strong"/>
          <w:rFonts w:ascii="inherit" w:hAnsi="inherit"/>
          <w:color w:val="404040"/>
          <w:sz w:val="36"/>
          <w:szCs w:val="20"/>
          <w:bdr w:val="none" w:sz="0" w:space="0" w:color="auto" w:frame="1"/>
        </w:rPr>
        <w:t>hda1</w:t>
      </w:r>
      <w:r w:rsidRPr="00337AA1">
        <w:rPr>
          <w:rFonts w:ascii="Helvetica" w:hAnsi="Helvetica"/>
          <w:color w:val="404040"/>
          <w:sz w:val="36"/>
          <w:szCs w:val="20"/>
        </w:rPr>
        <w:t> comes from the output of “</w:t>
      </w:r>
      <w:proofErr w:type="spellStart"/>
      <w:r w:rsidRPr="00337AA1">
        <w:rPr>
          <w:rStyle w:val="Strong"/>
          <w:rFonts w:ascii="inherit" w:hAnsi="inherit"/>
          <w:color w:val="404040"/>
          <w:sz w:val="36"/>
          <w:szCs w:val="20"/>
          <w:bdr w:val="none" w:sz="0" w:space="0" w:color="auto" w:frame="1"/>
        </w:rPr>
        <w:t>df</w:t>
      </w:r>
      <w:proofErr w:type="spellEnd"/>
      <w:r w:rsidRPr="00337AA1">
        <w:rPr>
          <w:rFonts w:ascii="Helvetica" w:hAnsi="Helvetica"/>
          <w:color w:val="404040"/>
          <w:sz w:val="36"/>
          <w:szCs w:val="20"/>
        </w:rPr>
        <w:t>.” The name “</w:t>
      </w:r>
      <w:r w:rsidRPr="00337AA1">
        <w:rPr>
          <w:rStyle w:val="Strong"/>
          <w:rFonts w:ascii="inherit" w:hAnsi="inherit"/>
          <w:color w:val="404040"/>
          <w:sz w:val="36"/>
          <w:szCs w:val="20"/>
          <w:bdr w:val="none" w:sz="0" w:space="0" w:color="auto" w:frame="1"/>
        </w:rPr>
        <w:t>dumpe2fs</w:t>
      </w:r>
      <w:r w:rsidRPr="00337AA1">
        <w:rPr>
          <w:rFonts w:ascii="Helvetica" w:hAnsi="Helvetica"/>
          <w:color w:val="404040"/>
          <w:sz w:val="36"/>
          <w:szCs w:val="20"/>
        </w:rPr>
        <w:t xml:space="preserve">” is a casualty of </w:t>
      </w:r>
      <w:r w:rsidRPr="00337AA1">
        <w:rPr>
          <w:rFonts w:ascii="Helvetica" w:hAnsi="Helvetica"/>
          <w:color w:val="404040"/>
          <w:sz w:val="36"/>
          <w:szCs w:val="20"/>
        </w:rPr>
        <w:lastRenderedPageBreak/>
        <w:t>history; it replaces the older “</w:t>
      </w:r>
      <w:proofErr w:type="spellStart"/>
      <w:r w:rsidRPr="00337AA1">
        <w:rPr>
          <w:rStyle w:val="Strong"/>
          <w:rFonts w:ascii="inherit" w:hAnsi="inherit"/>
          <w:color w:val="404040"/>
          <w:sz w:val="36"/>
          <w:szCs w:val="20"/>
          <w:bdr w:val="none" w:sz="0" w:space="0" w:color="auto" w:frame="1"/>
        </w:rPr>
        <w:t>dumpfs</w:t>
      </w:r>
      <w:proofErr w:type="spellEnd"/>
      <w:r w:rsidRPr="00337AA1">
        <w:rPr>
          <w:rFonts w:ascii="Helvetica" w:hAnsi="Helvetica"/>
          <w:color w:val="404040"/>
          <w:sz w:val="36"/>
          <w:szCs w:val="20"/>
        </w:rPr>
        <w:t>.” The information produced is really just for diagnostic purposes.</w:t>
      </w:r>
    </w:p>
    <w:p w:rsidR="00337AA1" w:rsidRPr="00337AA1" w:rsidRDefault="00337AA1" w:rsidP="00337AA1">
      <w:pPr>
        <w:pStyle w:val="NormalWeb"/>
        <w:shd w:val="clear" w:color="auto" w:fill="FFFFFF"/>
        <w:spacing w:before="0" w:beforeAutospacing="0" w:after="0" w:afterAutospacing="0"/>
        <w:textAlignment w:val="baseline"/>
        <w:rPr>
          <w:rFonts w:ascii="Helvetica" w:hAnsi="Helvetica"/>
          <w:color w:val="404040"/>
          <w:sz w:val="36"/>
          <w:szCs w:val="20"/>
        </w:rPr>
      </w:pPr>
    </w:p>
    <w:p w:rsidR="00337AA1" w:rsidRPr="00337AA1" w:rsidRDefault="00337AA1" w:rsidP="00337AA1">
      <w:pPr>
        <w:pStyle w:val="NormalWeb"/>
        <w:shd w:val="clear" w:color="auto" w:fill="FFFFFF"/>
        <w:spacing w:before="0" w:beforeAutospacing="0" w:after="360" w:afterAutospacing="0"/>
        <w:textAlignment w:val="baseline"/>
        <w:rPr>
          <w:rFonts w:ascii="Helvetica" w:hAnsi="Helvetica"/>
          <w:color w:val="404040"/>
          <w:sz w:val="36"/>
          <w:szCs w:val="20"/>
        </w:rPr>
      </w:pPr>
      <w:r w:rsidRPr="00337AA1">
        <w:rPr>
          <w:rFonts w:ascii="Helvetica" w:hAnsi="Helvetica"/>
          <w:color w:val="404040"/>
          <w:sz w:val="36"/>
          <w:szCs w:val="20"/>
        </w:rPr>
        <w:t>Mostly file systems work for you silently. If you want to dig into Linux further, then there are plenty of tools that can be used as inspection points.</w:t>
      </w:r>
    </w:p>
    <w:p w:rsidR="00D24DC7" w:rsidRDefault="00D24DC7"/>
    <w:sectPr w:rsidR="00D24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arty bantu">
    <w15:presenceInfo w15:providerId="Windows Live" w15:userId="4634f67283b2c6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AA1"/>
    <w:rsid w:val="00337AA1"/>
    <w:rsid w:val="00D24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2BCA"/>
  <w15:chartTrackingRefBased/>
  <w15:docId w15:val="{B526F7D1-607B-46BF-AD4D-AC6A8546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A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7AA1"/>
    <w:rPr>
      <w:b/>
      <w:bCs/>
    </w:rPr>
  </w:style>
  <w:style w:type="paragraph" w:styleId="Title">
    <w:name w:val="Title"/>
    <w:basedOn w:val="Normal"/>
    <w:next w:val="Normal"/>
    <w:link w:val="TitleChar"/>
    <w:uiPriority w:val="10"/>
    <w:qFormat/>
    <w:rsid w:val="00337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A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79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Smarty bantu</dc:creator>
  <cp:keywords/>
  <dc:description/>
  <cp:lastModifiedBy>Smarty bantu</cp:lastModifiedBy>
  <cp:revision>1</cp:revision>
  <dcterms:created xsi:type="dcterms:W3CDTF">2021-03-01T09:09:00Z</dcterms:created>
  <dcterms:modified xsi:type="dcterms:W3CDTF">2021-03-01T09:14:00Z</dcterms:modified>
</cp:coreProperties>
</file>